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34B1" w14:textId="36CAA4D9" w:rsidR="00F053D0" w:rsidRDefault="007B5E0A">
      <w:pPr>
        <w:rPr>
          <w:lang w:val="es-ES"/>
        </w:rPr>
      </w:pPr>
      <w:r>
        <w:rPr>
          <w:lang w:val="es-ES"/>
        </w:rPr>
        <w:t>Introducción</w:t>
      </w:r>
      <w:del w:id="0" w:author="Jorge Flores" w:date="2024-01-25T16:42:00Z">
        <w:r w:rsidDel="00E27D7E">
          <w:rPr>
            <w:lang w:val="es-ES"/>
          </w:rPr>
          <w:delText xml:space="preserve">: </w:delText>
        </w:r>
      </w:del>
    </w:p>
    <w:p w14:paraId="52322AC1" w14:textId="238EE317" w:rsidR="007B5E0A" w:rsidRDefault="007B5E0A">
      <w:pPr>
        <w:rPr>
          <w:lang w:val="es-ES"/>
        </w:rPr>
      </w:pPr>
      <w:r w:rsidRPr="007B5E0A">
        <w:rPr>
          <w:lang w:val="es-ES"/>
        </w:rPr>
        <w:t xml:space="preserve">El orden </w:t>
      </w:r>
      <w:proofErr w:type="spellStart"/>
      <w:r w:rsidRPr="007B5E0A">
        <w:rPr>
          <w:lang w:val="es-ES"/>
        </w:rPr>
        <w:t>Osmundales</w:t>
      </w:r>
      <w:proofErr w:type="spellEnd"/>
      <w:r w:rsidRPr="007B5E0A">
        <w:rPr>
          <w:lang w:val="es-ES"/>
        </w:rPr>
        <w:t xml:space="preserve"> </w:t>
      </w:r>
      <w:r w:rsidR="000822F7">
        <w:rPr>
          <w:lang w:val="es-ES"/>
        </w:rPr>
        <w:t>es un grupo</w:t>
      </w:r>
      <w:r w:rsidRPr="007B5E0A">
        <w:rPr>
          <w:lang w:val="es-ES"/>
        </w:rPr>
        <w:t xml:space="preserve"> de helechos </w:t>
      </w:r>
      <w:proofErr w:type="spellStart"/>
      <w:r w:rsidRPr="007B5E0A">
        <w:rPr>
          <w:lang w:val="es-ES"/>
        </w:rPr>
        <w:t>leptosporangiados</w:t>
      </w:r>
      <w:proofErr w:type="spellEnd"/>
      <w:r w:rsidR="000822F7">
        <w:rPr>
          <w:lang w:val="es-ES"/>
        </w:rPr>
        <w:t xml:space="preserve">, </w:t>
      </w:r>
      <w:r w:rsidR="00C35D37">
        <w:rPr>
          <w:lang w:val="es-ES"/>
        </w:rPr>
        <w:t>c</w:t>
      </w:r>
      <w:r w:rsidR="00C35D37" w:rsidRPr="00C35D37">
        <w:rPr>
          <w:lang w:val="es-ES"/>
        </w:rPr>
        <w:t>u</w:t>
      </w:r>
      <w:r w:rsidR="00C35D37">
        <w:rPr>
          <w:lang w:val="es-ES"/>
        </w:rPr>
        <w:t>yo</w:t>
      </w:r>
      <w:r w:rsidR="00C35D37" w:rsidRPr="00C35D37">
        <w:rPr>
          <w:lang w:val="es-ES"/>
        </w:rPr>
        <w:t xml:space="preserve"> origen</w:t>
      </w:r>
      <w:r w:rsidR="00C35D37">
        <w:rPr>
          <w:lang w:val="es-ES"/>
        </w:rPr>
        <w:t xml:space="preserve"> </w:t>
      </w:r>
      <w:r w:rsidR="00C35D37" w:rsidRPr="00C35D37">
        <w:rPr>
          <w:lang w:val="es-ES"/>
        </w:rPr>
        <w:t>se remonta al Carbonífero tardío</w:t>
      </w:r>
      <w:r w:rsidR="00C35D37">
        <w:rPr>
          <w:lang w:val="es-ES"/>
        </w:rPr>
        <w:t>, caracterizado</w:t>
      </w:r>
      <w:r w:rsidRPr="007B5E0A">
        <w:rPr>
          <w:lang w:val="es-ES"/>
        </w:rPr>
        <w:t xml:space="preserve"> por el registro fósil más diverso conocido hasta la fecha, comprendiendo aproximadamente </w:t>
      </w:r>
      <w:commentRangeStart w:id="1"/>
      <w:del w:id="2" w:author="Jorge Flores" w:date="2024-01-25T16:45:00Z">
        <w:r w:rsidRPr="007B5E0A" w:rsidDel="000703CC">
          <w:rPr>
            <w:lang w:val="es-ES"/>
          </w:rPr>
          <w:delText>ciento cincuenta</w:delText>
        </w:r>
      </w:del>
      <w:ins w:id="3" w:author="Jorge Flores" w:date="2024-01-25T16:45:00Z">
        <w:r w:rsidR="000703CC">
          <w:rPr>
            <w:lang w:val="es-ES"/>
          </w:rPr>
          <w:t>150</w:t>
        </w:r>
      </w:ins>
      <w:commentRangeEnd w:id="1"/>
      <w:ins w:id="4" w:author="Jorge Flores" w:date="2024-01-25T17:01:00Z">
        <w:r w:rsidR="005130C3">
          <w:rPr>
            <w:rStyle w:val="CommentReference"/>
          </w:rPr>
          <w:commentReference w:id="1"/>
        </w:r>
      </w:ins>
      <w:r w:rsidRPr="007B5E0A">
        <w:rPr>
          <w:lang w:val="es-ES"/>
        </w:rPr>
        <w:t xml:space="preserve"> especies. </w:t>
      </w:r>
      <w:r w:rsidR="00C35D37">
        <w:rPr>
          <w:lang w:val="es-ES"/>
        </w:rPr>
        <w:t>Dicho registro se evidencia</w:t>
      </w:r>
      <w:r w:rsidRPr="007B5E0A">
        <w:rPr>
          <w:lang w:val="es-ES"/>
        </w:rPr>
        <w:t xml:space="preserve"> a través de compresiones foliares, esporas</w:t>
      </w:r>
      <w:r w:rsidR="00C35D37">
        <w:rPr>
          <w:lang w:val="es-ES"/>
        </w:rPr>
        <w:t xml:space="preserve"> y</w:t>
      </w:r>
      <w:r w:rsidRPr="007B5E0A">
        <w:rPr>
          <w:lang w:val="es-ES"/>
        </w:rPr>
        <w:t xml:space="preserve"> esporangios </w:t>
      </w:r>
      <w:r w:rsidR="00C35D37">
        <w:rPr>
          <w:lang w:val="es-ES"/>
        </w:rPr>
        <w:t xml:space="preserve">aislados </w:t>
      </w:r>
      <w:r w:rsidRPr="007B5E0A">
        <w:rPr>
          <w:lang w:val="es-ES"/>
        </w:rPr>
        <w:t xml:space="preserve">y, principalmente, tallos mineralizados (Miller, 1971). </w:t>
      </w:r>
      <w:r w:rsidR="000822F7">
        <w:rPr>
          <w:lang w:val="es-ES"/>
        </w:rPr>
        <w:t>Sin embargo</w:t>
      </w:r>
      <w:r w:rsidRPr="007B5E0A">
        <w:rPr>
          <w:lang w:val="es-ES"/>
        </w:rPr>
        <w:t>,</w:t>
      </w:r>
      <w:r w:rsidR="000822F7">
        <w:rPr>
          <w:lang w:val="es-ES"/>
        </w:rPr>
        <w:t xml:space="preserve"> actualmente</w:t>
      </w:r>
      <w:r w:rsidRPr="007B5E0A">
        <w:rPr>
          <w:lang w:val="es-ES"/>
        </w:rPr>
        <w:t xml:space="preserve"> la diversidad de este orden </w:t>
      </w:r>
      <w:r w:rsidR="000822F7">
        <w:rPr>
          <w:lang w:val="es-ES"/>
        </w:rPr>
        <w:t>es mucho más</w:t>
      </w:r>
      <w:r w:rsidRPr="007B5E0A">
        <w:rPr>
          <w:lang w:val="es-ES"/>
        </w:rPr>
        <w:t xml:space="preserve"> </w:t>
      </w:r>
      <w:r w:rsidR="000822F7">
        <w:rPr>
          <w:lang w:val="es-ES"/>
        </w:rPr>
        <w:t>limitada</w:t>
      </w:r>
      <w:r w:rsidRPr="007B5E0A">
        <w:rPr>
          <w:lang w:val="es-ES"/>
        </w:rPr>
        <w:t xml:space="preserve">, </w:t>
      </w:r>
      <w:r w:rsidR="000822F7">
        <w:rPr>
          <w:lang w:val="es-ES"/>
        </w:rPr>
        <w:t xml:space="preserve">contando con alrededor de </w:t>
      </w:r>
      <w:del w:id="5" w:author="Jorge Flores" w:date="2024-01-25T16:44:00Z">
        <w:r w:rsidR="000822F7" w:rsidDel="000703CC">
          <w:rPr>
            <w:lang w:val="es-ES"/>
          </w:rPr>
          <w:delText xml:space="preserve">veinte </w:delText>
        </w:r>
      </w:del>
      <w:ins w:id="6" w:author="Jorge Flores" w:date="2024-01-25T16:44:00Z">
        <w:r w:rsidR="000703CC">
          <w:rPr>
            <w:lang w:val="es-ES"/>
          </w:rPr>
          <w:t>20</w:t>
        </w:r>
        <w:r w:rsidR="000703CC">
          <w:rPr>
            <w:lang w:val="es-ES"/>
          </w:rPr>
          <w:t xml:space="preserve"> </w:t>
        </w:r>
      </w:ins>
      <w:r w:rsidR="000822F7">
        <w:rPr>
          <w:lang w:val="es-ES"/>
        </w:rPr>
        <w:t>especies</w:t>
      </w:r>
      <w:ins w:id="7" w:author="Jorge Flores" w:date="2024-01-25T17:02:00Z">
        <w:r w:rsidR="00F3397E">
          <w:rPr>
            <w:lang w:val="es-ES"/>
          </w:rPr>
          <w:t xml:space="preserve"> </w:t>
        </w:r>
        <w:r w:rsidR="00F3397E" w:rsidRPr="00F3397E">
          <w:rPr>
            <w:highlight w:val="yellow"/>
            <w:lang w:val="es-ES"/>
            <w:rPrChange w:id="8" w:author="Jorge Flores" w:date="2024-01-25T17:02:00Z">
              <w:rPr>
                <w:lang w:val="es-ES"/>
              </w:rPr>
            </w:rPrChange>
          </w:rPr>
          <w:t xml:space="preserve">a nivel </w:t>
        </w:r>
        <w:proofErr w:type="gramStart"/>
        <w:r w:rsidR="00F3397E" w:rsidRPr="00F3397E">
          <w:rPr>
            <w:highlight w:val="yellow"/>
            <w:lang w:val="es-ES"/>
            <w:rPrChange w:id="9" w:author="Jorge Flores" w:date="2024-01-25T17:02:00Z">
              <w:rPr>
                <w:lang w:val="es-ES"/>
              </w:rPr>
            </w:rPrChange>
          </w:rPr>
          <w:t>mundia</w:t>
        </w:r>
        <w:r w:rsidR="00F3397E" w:rsidRPr="00F3397E">
          <w:rPr>
            <w:highlight w:val="yellow"/>
            <w:lang w:val="es-ES"/>
            <w:rPrChange w:id="10" w:author="Jorge Flores" w:date="2024-01-25T17:03:00Z">
              <w:rPr>
                <w:lang w:val="es-ES"/>
              </w:rPr>
            </w:rPrChange>
          </w:rPr>
          <w:t>l</w:t>
        </w:r>
      </w:ins>
      <w:ins w:id="11" w:author="Jorge Flores" w:date="2024-01-25T17:03:00Z">
        <w:r w:rsidR="00F3397E" w:rsidRPr="00F3397E">
          <w:rPr>
            <w:highlight w:val="yellow"/>
            <w:lang w:val="es-ES"/>
            <w:rPrChange w:id="12" w:author="Jorge Flores" w:date="2024-01-25T17:03:00Z">
              <w:rPr>
                <w:lang w:val="es-ES"/>
              </w:rPr>
            </w:rPrChange>
          </w:rPr>
          <w:t>?</w:t>
        </w:r>
      </w:ins>
      <w:r w:rsidR="000822F7">
        <w:rPr>
          <w:lang w:val="es-ES"/>
        </w:rPr>
        <w:t>.</w:t>
      </w:r>
      <w:proofErr w:type="gramEnd"/>
    </w:p>
    <w:p w14:paraId="2BBEFB91" w14:textId="7AD1C0A3" w:rsidR="007B5E0A" w:rsidRDefault="000703CC">
      <w:pPr>
        <w:rPr>
          <w:lang w:val="es-ES"/>
        </w:rPr>
      </w:pPr>
      <w:ins w:id="13" w:author="Jorge Flores" w:date="2024-01-25T16:44:00Z">
        <w:r>
          <w:rPr>
            <w:lang w:val="es-ES"/>
          </w:rPr>
          <w:t xml:space="preserve">Según </w:t>
        </w:r>
        <w:proofErr w:type="spellStart"/>
        <w:r>
          <w:rPr>
            <w:lang w:val="es-ES"/>
          </w:rPr>
          <w:t>Bomfleur</w:t>
        </w:r>
        <w:proofErr w:type="spellEnd"/>
        <w:r>
          <w:rPr>
            <w:lang w:val="es-ES"/>
          </w:rPr>
          <w:t xml:space="preserve"> et al. (2017), </w:t>
        </w:r>
      </w:ins>
      <w:del w:id="14" w:author="Jorge Flores" w:date="2024-01-25T16:44:00Z">
        <w:r w:rsidR="00C35D37" w:rsidDel="000703CC">
          <w:rPr>
            <w:lang w:val="es-ES"/>
          </w:rPr>
          <w:delText>E</w:delText>
        </w:r>
        <w:r w:rsidR="007B5E0A" w:rsidRPr="007B5E0A" w:rsidDel="000703CC">
          <w:rPr>
            <w:lang w:val="es-ES"/>
          </w:rPr>
          <w:delText xml:space="preserve">l </w:delText>
        </w:r>
      </w:del>
      <w:ins w:id="15" w:author="Jorge Flores" w:date="2024-01-25T16:44:00Z">
        <w:r>
          <w:rPr>
            <w:lang w:val="es-ES"/>
          </w:rPr>
          <w:t>e</w:t>
        </w:r>
        <w:r w:rsidRPr="007B5E0A">
          <w:rPr>
            <w:lang w:val="es-ES"/>
          </w:rPr>
          <w:t xml:space="preserve">l </w:t>
        </w:r>
      </w:ins>
      <w:r w:rsidR="007B5E0A" w:rsidRPr="007B5E0A">
        <w:rPr>
          <w:lang w:val="es-ES"/>
        </w:rPr>
        <w:t xml:space="preserve">trabajo más completo y detallado sobre el registro fósil de </w:t>
      </w:r>
      <w:proofErr w:type="spellStart"/>
      <w:r w:rsidR="007B5E0A" w:rsidRPr="007B5E0A">
        <w:rPr>
          <w:lang w:val="es-ES"/>
        </w:rPr>
        <w:t>Osmundales</w:t>
      </w:r>
      <w:proofErr w:type="spellEnd"/>
      <w:r w:rsidR="007B5E0A" w:rsidRPr="007B5E0A">
        <w:rPr>
          <w:lang w:val="es-ES"/>
        </w:rPr>
        <w:t xml:space="preserve"> hasta la fecha es </w:t>
      </w:r>
      <w:r w:rsidR="007B5E0A" w:rsidRPr="000822F7">
        <w:rPr>
          <w:i/>
          <w:iCs/>
          <w:lang w:val="es-ES"/>
        </w:rPr>
        <w:t>"</w:t>
      </w:r>
      <w:proofErr w:type="spellStart"/>
      <w:r w:rsidR="007B5E0A" w:rsidRPr="000822F7">
        <w:rPr>
          <w:i/>
          <w:iCs/>
          <w:lang w:val="es-ES"/>
        </w:rPr>
        <w:t>Evolution</w:t>
      </w:r>
      <w:proofErr w:type="spellEnd"/>
      <w:r w:rsidR="007B5E0A" w:rsidRPr="000822F7">
        <w:rPr>
          <w:i/>
          <w:iCs/>
          <w:lang w:val="es-ES"/>
        </w:rPr>
        <w:t xml:space="preserve"> </w:t>
      </w:r>
      <w:proofErr w:type="spellStart"/>
      <w:r w:rsidR="007B5E0A" w:rsidRPr="000822F7">
        <w:rPr>
          <w:i/>
          <w:iCs/>
          <w:lang w:val="es-ES"/>
        </w:rPr>
        <w:t>of</w:t>
      </w:r>
      <w:proofErr w:type="spellEnd"/>
      <w:r w:rsidR="007B5E0A" w:rsidRPr="000822F7">
        <w:rPr>
          <w:i/>
          <w:iCs/>
          <w:lang w:val="es-ES"/>
        </w:rPr>
        <w:t xml:space="preserve"> </w:t>
      </w:r>
      <w:proofErr w:type="spellStart"/>
      <w:r w:rsidR="007B5E0A" w:rsidRPr="000822F7">
        <w:rPr>
          <w:i/>
          <w:iCs/>
          <w:lang w:val="es-ES"/>
        </w:rPr>
        <w:t>the</w:t>
      </w:r>
      <w:proofErr w:type="spellEnd"/>
      <w:r w:rsidR="007B5E0A" w:rsidRPr="000822F7">
        <w:rPr>
          <w:i/>
          <w:iCs/>
          <w:lang w:val="es-ES"/>
        </w:rPr>
        <w:t xml:space="preserve"> </w:t>
      </w:r>
      <w:proofErr w:type="spellStart"/>
      <w:r w:rsidR="007B5E0A" w:rsidRPr="000822F7">
        <w:rPr>
          <w:i/>
          <w:iCs/>
          <w:lang w:val="es-ES"/>
        </w:rPr>
        <w:t>fern</w:t>
      </w:r>
      <w:proofErr w:type="spellEnd"/>
      <w:r w:rsidR="007B5E0A" w:rsidRPr="000822F7">
        <w:rPr>
          <w:i/>
          <w:iCs/>
          <w:lang w:val="es-ES"/>
        </w:rPr>
        <w:t xml:space="preserve"> </w:t>
      </w:r>
      <w:proofErr w:type="spellStart"/>
      <w:r w:rsidR="007B5E0A" w:rsidRPr="000822F7">
        <w:rPr>
          <w:i/>
          <w:iCs/>
          <w:lang w:val="es-ES"/>
        </w:rPr>
        <w:t>family</w:t>
      </w:r>
      <w:proofErr w:type="spellEnd"/>
      <w:r w:rsidR="007B5E0A" w:rsidRPr="000822F7">
        <w:rPr>
          <w:i/>
          <w:iCs/>
          <w:lang w:val="es-ES"/>
        </w:rPr>
        <w:t xml:space="preserve"> </w:t>
      </w:r>
      <w:proofErr w:type="spellStart"/>
      <w:r w:rsidR="007B5E0A" w:rsidRPr="000822F7">
        <w:rPr>
          <w:i/>
          <w:iCs/>
          <w:lang w:val="es-ES"/>
        </w:rPr>
        <w:t>Osmundaceae</w:t>
      </w:r>
      <w:proofErr w:type="spellEnd"/>
      <w:r w:rsidR="007B5E0A" w:rsidRPr="000822F7">
        <w:rPr>
          <w:i/>
          <w:iCs/>
          <w:lang w:val="es-ES"/>
        </w:rPr>
        <w:t xml:space="preserve"> </w:t>
      </w:r>
      <w:proofErr w:type="spellStart"/>
      <w:r w:rsidR="007B5E0A" w:rsidRPr="000822F7">
        <w:rPr>
          <w:i/>
          <w:iCs/>
          <w:lang w:val="es-ES"/>
        </w:rPr>
        <w:t>based</w:t>
      </w:r>
      <w:proofErr w:type="spellEnd"/>
      <w:r w:rsidR="007B5E0A" w:rsidRPr="000822F7">
        <w:rPr>
          <w:i/>
          <w:iCs/>
          <w:lang w:val="es-ES"/>
        </w:rPr>
        <w:t xml:space="preserve"> </w:t>
      </w:r>
      <w:proofErr w:type="spellStart"/>
      <w:r w:rsidR="007B5E0A" w:rsidRPr="000822F7">
        <w:rPr>
          <w:i/>
          <w:iCs/>
          <w:lang w:val="es-ES"/>
        </w:rPr>
        <w:t>on</w:t>
      </w:r>
      <w:proofErr w:type="spellEnd"/>
      <w:r w:rsidR="007B5E0A" w:rsidRPr="000822F7">
        <w:rPr>
          <w:i/>
          <w:iCs/>
          <w:lang w:val="es-ES"/>
        </w:rPr>
        <w:t xml:space="preserve"> </w:t>
      </w:r>
      <w:proofErr w:type="spellStart"/>
      <w:r w:rsidR="007B5E0A" w:rsidRPr="000822F7">
        <w:rPr>
          <w:i/>
          <w:iCs/>
          <w:lang w:val="es-ES"/>
        </w:rPr>
        <w:t>anatomical</w:t>
      </w:r>
      <w:proofErr w:type="spellEnd"/>
      <w:r w:rsidR="007B5E0A" w:rsidRPr="000822F7">
        <w:rPr>
          <w:i/>
          <w:iCs/>
          <w:lang w:val="es-ES"/>
        </w:rPr>
        <w:t xml:space="preserve"> </w:t>
      </w:r>
      <w:proofErr w:type="spellStart"/>
      <w:r w:rsidR="007B5E0A" w:rsidRPr="000822F7">
        <w:rPr>
          <w:i/>
          <w:iCs/>
          <w:lang w:val="es-ES"/>
        </w:rPr>
        <w:t>studies</w:t>
      </w:r>
      <w:proofErr w:type="spellEnd"/>
      <w:del w:id="16" w:author="Jorge Flores" w:date="2024-01-25T17:03:00Z">
        <w:r w:rsidR="007B5E0A" w:rsidRPr="000822F7" w:rsidDel="00EF46C0">
          <w:rPr>
            <w:i/>
            <w:iCs/>
            <w:lang w:val="es-ES"/>
          </w:rPr>
          <w:delText>"</w:delText>
        </w:r>
        <w:r w:rsidR="00C35D37" w:rsidDel="00EF46C0">
          <w:rPr>
            <w:i/>
            <w:iCs/>
            <w:lang w:val="es-ES"/>
          </w:rPr>
          <w:delText xml:space="preserve">, </w:delText>
        </w:r>
      </w:del>
      <w:ins w:id="17" w:author="Jorge Flores" w:date="2024-01-25T17:03:00Z">
        <w:r w:rsidR="00EF46C0" w:rsidRPr="000822F7">
          <w:rPr>
            <w:i/>
            <w:iCs/>
            <w:lang w:val="es-ES"/>
          </w:rPr>
          <w:t>"</w:t>
        </w:r>
        <w:r w:rsidR="00EF46C0">
          <w:rPr>
            <w:i/>
            <w:iCs/>
            <w:lang w:val="es-ES"/>
          </w:rPr>
          <w:t xml:space="preserve"> </w:t>
        </w:r>
      </w:ins>
      <w:r w:rsidR="00C35D37" w:rsidRPr="007B5E0A">
        <w:rPr>
          <w:lang w:val="es-ES"/>
        </w:rPr>
        <w:t xml:space="preserve">de Miller </w:t>
      </w:r>
      <w:r w:rsidR="00C35D37">
        <w:rPr>
          <w:lang w:val="es-ES"/>
        </w:rPr>
        <w:t>(</w:t>
      </w:r>
      <w:r w:rsidR="00C35D37" w:rsidRPr="007B5E0A">
        <w:rPr>
          <w:lang w:val="es-ES"/>
        </w:rPr>
        <w:t>1971</w:t>
      </w:r>
      <w:r w:rsidR="00C35D37">
        <w:rPr>
          <w:lang w:val="es-ES"/>
        </w:rPr>
        <w:t>)</w:t>
      </w:r>
      <w:del w:id="18" w:author="Jorge Flores" w:date="2024-01-25T16:44:00Z">
        <w:r w:rsidR="00C35D37" w:rsidRPr="007B5E0A" w:rsidDel="000703CC">
          <w:rPr>
            <w:lang w:val="es-ES"/>
          </w:rPr>
          <w:delText xml:space="preserve">, </w:delText>
        </w:r>
        <w:r w:rsidR="00C35D37" w:rsidDel="000703CC">
          <w:rPr>
            <w:lang w:val="es-ES"/>
          </w:rPr>
          <w:delText>s</w:delText>
        </w:r>
        <w:r w:rsidR="00C35D37" w:rsidRPr="00C35D37" w:rsidDel="000703CC">
          <w:rPr>
            <w:lang w:val="es-ES"/>
          </w:rPr>
          <w:delText>egún Bomfleur et al. (2017</w:delText>
        </w:r>
        <w:r w:rsidR="00C35D37" w:rsidRPr="00C35D37" w:rsidDel="000703CC">
          <w:rPr>
            <w:i/>
            <w:iCs/>
            <w:lang w:val="es-ES"/>
          </w:rPr>
          <w:delText>)</w:delText>
        </w:r>
      </w:del>
      <w:r w:rsidR="007B5E0A" w:rsidRPr="007B5E0A">
        <w:rPr>
          <w:lang w:val="es-ES"/>
        </w:rPr>
        <w:t>. En es</w:t>
      </w:r>
      <w:r w:rsidR="00C35D37">
        <w:rPr>
          <w:lang w:val="es-ES"/>
        </w:rPr>
        <w:t>e</w:t>
      </w:r>
      <w:r w:rsidR="007B5E0A" w:rsidRPr="007B5E0A">
        <w:rPr>
          <w:lang w:val="es-ES"/>
        </w:rPr>
        <w:t xml:space="preserve"> trabajo, el autor proporciona descripciones minuciosas y sistemáticas, diseñ</w:t>
      </w:r>
      <w:r w:rsidR="00C35D37">
        <w:rPr>
          <w:lang w:val="es-ES"/>
        </w:rPr>
        <w:t>a</w:t>
      </w:r>
      <w:r w:rsidR="007B5E0A" w:rsidRPr="007B5E0A">
        <w:rPr>
          <w:lang w:val="es-ES"/>
        </w:rPr>
        <w:t xml:space="preserve"> y analiz</w:t>
      </w:r>
      <w:r w:rsidR="00C35D37">
        <w:rPr>
          <w:lang w:val="es-ES"/>
        </w:rPr>
        <w:t>a</w:t>
      </w:r>
      <w:r w:rsidR="007B5E0A" w:rsidRPr="007B5E0A">
        <w:rPr>
          <w:lang w:val="es-ES"/>
        </w:rPr>
        <w:t xml:space="preserve"> matrices </w:t>
      </w:r>
      <w:commentRangeStart w:id="19"/>
      <w:r w:rsidR="007B5E0A" w:rsidRPr="007B5E0A">
        <w:rPr>
          <w:lang w:val="es-ES"/>
        </w:rPr>
        <w:t>de caracteres</w:t>
      </w:r>
      <w:commentRangeEnd w:id="19"/>
      <w:r w:rsidR="00365CB6">
        <w:rPr>
          <w:rStyle w:val="CommentReference"/>
        </w:rPr>
        <w:commentReference w:id="19"/>
      </w:r>
      <w:r w:rsidR="007B5E0A" w:rsidRPr="007B5E0A">
        <w:rPr>
          <w:lang w:val="es-ES"/>
        </w:rPr>
        <w:t xml:space="preserve"> para reconstruir la historia filogenética del grupo desde el Pérmico hasta el presente.</w:t>
      </w:r>
      <w:r w:rsidR="00C35D37" w:rsidRPr="00C35D37">
        <w:t xml:space="preserve"> </w:t>
      </w:r>
      <w:r w:rsidR="00C35D37">
        <w:rPr>
          <w:lang w:val="es-ES"/>
        </w:rPr>
        <w:t>Además, realiza</w:t>
      </w:r>
      <w:r w:rsidR="00C35D37" w:rsidRPr="00C35D37">
        <w:rPr>
          <w:lang w:val="es-ES"/>
        </w:rPr>
        <w:t xml:space="preserve"> tratamientos taxonómicos estandarizados para todos los taxones</w:t>
      </w:r>
      <w:r w:rsidR="00C35D37">
        <w:rPr>
          <w:lang w:val="es-ES"/>
        </w:rPr>
        <w:t>.</w:t>
      </w:r>
      <w:ins w:id="20" w:author="Jorge Flores" w:date="2024-01-25T17:14:00Z">
        <w:r w:rsidR="00365CB6">
          <w:rPr>
            <w:lang w:val="es-ES"/>
          </w:rPr>
          <w:t xml:space="preserve"> </w:t>
        </w:r>
        <w:commentRangeStart w:id="21"/>
        <w:r w:rsidR="00365CB6" w:rsidRPr="00D46A62">
          <w:rPr>
            <w:highlight w:val="yellow"/>
            <w:lang w:val="es-ES"/>
            <w:rPrChange w:id="22" w:author="Jorge Flores" w:date="2024-01-25T17:15:00Z">
              <w:rPr>
                <w:lang w:val="es-ES"/>
              </w:rPr>
            </w:rPrChange>
          </w:rPr>
          <w:t>[XXX]</w:t>
        </w:r>
      </w:ins>
      <w:commentRangeEnd w:id="21"/>
      <w:ins w:id="23" w:author="Jorge Flores" w:date="2024-01-25T17:17:00Z">
        <w:r w:rsidR="00D46A62">
          <w:rPr>
            <w:rStyle w:val="CommentReference"/>
          </w:rPr>
          <w:commentReference w:id="21"/>
        </w:r>
      </w:ins>
      <w:ins w:id="24" w:author="Jorge Flores" w:date="2024-01-25T17:14:00Z">
        <w:r w:rsidR="00365CB6">
          <w:rPr>
            <w:lang w:val="es-ES"/>
          </w:rPr>
          <w:t>.</w:t>
        </w:r>
      </w:ins>
      <w:r w:rsidR="00C35D37">
        <w:rPr>
          <w:lang w:val="es-ES"/>
        </w:rPr>
        <w:t xml:space="preserve"> </w:t>
      </w:r>
      <w:r w:rsidR="000822F7">
        <w:rPr>
          <w:lang w:val="es-ES"/>
        </w:rPr>
        <w:t>Sin embargo</w:t>
      </w:r>
      <w:r w:rsidR="007B5E0A" w:rsidRPr="007B5E0A">
        <w:rPr>
          <w:lang w:val="es-ES"/>
        </w:rPr>
        <w:t xml:space="preserve">, es importante señalar que </w:t>
      </w:r>
      <w:r w:rsidR="000822F7">
        <w:rPr>
          <w:lang w:val="es-ES"/>
        </w:rPr>
        <w:t xml:space="preserve">actualmente se registraron nuevas especies </w:t>
      </w:r>
      <w:r w:rsidR="007B5E0A" w:rsidRPr="007B5E0A">
        <w:rPr>
          <w:lang w:val="es-ES"/>
        </w:rPr>
        <w:t xml:space="preserve">y se han realizado modificaciones y adiciones a géneros y familias, basándose en descripciones actualizadas y nuevas interpretaciones de muestras de ejes </w:t>
      </w:r>
      <w:commentRangeStart w:id="25"/>
      <w:r w:rsidR="007B5E0A" w:rsidRPr="007B5E0A">
        <w:rPr>
          <w:lang w:val="es-ES"/>
        </w:rPr>
        <w:t>mineralizados</w:t>
      </w:r>
      <w:commentRangeEnd w:id="25"/>
      <w:r w:rsidR="00D958F9">
        <w:rPr>
          <w:rStyle w:val="CommentReference"/>
        </w:rPr>
        <w:commentReference w:id="25"/>
      </w:r>
      <w:r w:rsidR="007B5E0A" w:rsidRPr="007B5E0A">
        <w:rPr>
          <w:lang w:val="es-ES"/>
        </w:rPr>
        <w:t>.</w:t>
      </w:r>
      <w:r w:rsidR="000822F7">
        <w:rPr>
          <w:lang w:val="es-ES"/>
        </w:rPr>
        <w:t xml:space="preserve"> </w:t>
      </w:r>
    </w:p>
    <w:p w14:paraId="40EBD391" w14:textId="23437F94" w:rsidR="006E4478" w:rsidRDefault="006E4478">
      <w:pPr>
        <w:rPr>
          <w:lang w:val="es-ES"/>
        </w:rPr>
      </w:pPr>
      <w:r w:rsidRPr="006E4478">
        <w:rPr>
          <w:lang w:val="es-ES"/>
        </w:rPr>
        <w:t>La dependencia de caracteres en matrices de datos ha sido uno de los principales inconvenientes relacionados al desarrollo de estudios filogenéticos basados en morfología</w:t>
      </w:r>
      <w:ins w:id="26" w:author="Jorge Flores" w:date="2024-01-25T17:49:00Z">
        <w:r w:rsidR="008C5966">
          <w:rPr>
            <w:lang w:val="es-ES"/>
          </w:rPr>
          <w:t xml:space="preserve"> (</w:t>
        </w:r>
        <w:proofErr w:type="spellStart"/>
        <w:r w:rsidR="008C5966">
          <w:rPr>
            <w:lang w:val="es-ES"/>
          </w:rPr>
          <w:t>e.g</w:t>
        </w:r>
        <w:proofErr w:type="spellEnd"/>
        <w:r w:rsidR="008C5966">
          <w:rPr>
            <w:lang w:val="es-ES"/>
          </w:rPr>
          <w:t xml:space="preserve">., </w:t>
        </w:r>
        <w:commentRangeStart w:id="27"/>
        <w:proofErr w:type="spellStart"/>
        <w:r w:rsidR="008C5966">
          <w:rPr>
            <w:lang w:val="es-ES"/>
          </w:rPr>
          <w:t>Maddison</w:t>
        </w:r>
        <w:proofErr w:type="spellEnd"/>
        <w:r w:rsidR="008C5966">
          <w:rPr>
            <w:lang w:val="es-ES"/>
          </w:rPr>
          <w:t>, 1993</w:t>
        </w:r>
      </w:ins>
      <w:commentRangeEnd w:id="27"/>
      <w:ins w:id="28" w:author="Jorge Flores" w:date="2024-01-25T17:51:00Z">
        <w:r w:rsidR="00106250">
          <w:rPr>
            <w:rStyle w:val="CommentReference"/>
          </w:rPr>
          <w:commentReference w:id="27"/>
        </w:r>
      </w:ins>
      <w:ins w:id="29" w:author="Jorge Flores" w:date="2024-01-25T17:49:00Z">
        <w:r w:rsidR="008C5966">
          <w:rPr>
            <w:lang w:val="es-ES"/>
          </w:rPr>
          <w:t>)</w:t>
        </w:r>
      </w:ins>
      <w:r w:rsidRPr="006E4478">
        <w:rPr>
          <w:lang w:val="es-ES"/>
        </w:rPr>
        <w:t xml:space="preserve">, y es uno de los argumentos frecuentemente apelado por </w:t>
      </w:r>
      <w:proofErr w:type="spellStart"/>
      <w:r w:rsidRPr="006E4478">
        <w:rPr>
          <w:lang w:val="es-ES"/>
        </w:rPr>
        <w:t>neontólogos</w:t>
      </w:r>
      <w:proofErr w:type="spellEnd"/>
      <w:r w:rsidRPr="006E4478">
        <w:rPr>
          <w:lang w:val="es-ES"/>
        </w:rPr>
        <w:t>/as para preferir el uso de datos moleculares</w:t>
      </w:r>
      <w:ins w:id="30" w:author="Jorge Flores" w:date="2024-01-25T17:53:00Z">
        <w:r w:rsidR="00106250">
          <w:rPr>
            <w:lang w:val="es-ES"/>
          </w:rPr>
          <w:t xml:space="preserve"> (</w:t>
        </w:r>
        <w:proofErr w:type="spellStart"/>
        <w:r w:rsidR="00106250">
          <w:rPr>
            <w:lang w:val="es-ES"/>
          </w:rPr>
          <w:t>e.g</w:t>
        </w:r>
        <w:proofErr w:type="spellEnd"/>
        <w:r w:rsidR="00106250">
          <w:rPr>
            <w:lang w:val="es-ES"/>
          </w:rPr>
          <w:t xml:space="preserve">., </w:t>
        </w:r>
        <w:commentRangeStart w:id="31"/>
        <w:r w:rsidR="00106250">
          <w:rPr>
            <w:lang w:val="es-ES"/>
          </w:rPr>
          <w:t>Scotland et al., 2003</w:t>
        </w:r>
      </w:ins>
      <w:commentRangeEnd w:id="31"/>
      <w:ins w:id="32" w:author="Jorge Flores" w:date="2024-01-25T17:54:00Z">
        <w:r w:rsidR="00064A79">
          <w:rPr>
            <w:rStyle w:val="CommentReference"/>
          </w:rPr>
          <w:commentReference w:id="31"/>
        </w:r>
      </w:ins>
      <w:ins w:id="33" w:author="Jorge Flores" w:date="2024-01-25T17:53:00Z">
        <w:r w:rsidR="00106250">
          <w:rPr>
            <w:lang w:val="es-ES"/>
          </w:rPr>
          <w:t>)</w:t>
        </w:r>
      </w:ins>
      <w:r w:rsidRPr="006E4478">
        <w:rPr>
          <w:lang w:val="es-ES"/>
        </w:rPr>
        <w:t>. Avances metodológicos recientes permiten incorporar y “modelar” la dependencia entre caracteres</w:t>
      </w:r>
      <w:ins w:id="34" w:author="Jorge Flores" w:date="2024-01-25T17:55:00Z">
        <w:r w:rsidR="00F36DF7">
          <w:rPr>
            <w:lang w:val="es-ES"/>
          </w:rPr>
          <w:t xml:space="preserve"> (</w:t>
        </w:r>
      </w:ins>
      <w:commentRangeStart w:id="35"/>
      <w:proofErr w:type="spellStart"/>
      <w:ins w:id="36" w:author="Jorge Flores" w:date="2024-01-25T17:56:00Z">
        <w:r w:rsidR="00F36DF7">
          <w:rPr>
            <w:lang w:val="es-ES"/>
          </w:rPr>
          <w:t>Brazeau</w:t>
        </w:r>
        <w:proofErr w:type="spellEnd"/>
        <w:r w:rsidR="00F36DF7">
          <w:rPr>
            <w:lang w:val="es-ES"/>
          </w:rPr>
          <w:t xml:space="preserve"> et al., 2019</w:t>
        </w:r>
      </w:ins>
      <w:commentRangeEnd w:id="35"/>
      <w:ins w:id="37" w:author="Jorge Flores" w:date="2024-01-25T17:57:00Z">
        <w:r w:rsidR="00F36DF7">
          <w:rPr>
            <w:rStyle w:val="CommentReference"/>
          </w:rPr>
          <w:commentReference w:id="35"/>
        </w:r>
      </w:ins>
      <w:ins w:id="38" w:author="Jorge Flores" w:date="2024-01-25T17:56:00Z">
        <w:r w:rsidR="00F36DF7">
          <w:rPr>
            <w:lang w:val="es-ES"/>
          </w:rPr>
          <w:t xml:space="preserve">; </w:t>
        </w:r>
      </w:ins>
      <w:commentRangeStart w:id="39"/>
      <w:ins w:id="40" w:author="Jorge Flores" w:date="2024-01-25T17:58:00Z">
        <w:r w:rsidR="00F36DF7">
          <w:rPr>
            <w:lang w:val="es-ES"/>
          </w:rPr>
          <w:t xml:space="preserve">De </w:t>
        </w:r>
        <w:proofErr w:type="spellStart"/>
        <w:r w:rsidR="00F36DF7">
          <w:rPr>
            <w:lang w:val="es-ES"/>
          </w:rPr>
          <w:t>Laet</w:t>
        </w:r>
        <w:proofErr w:type="spellEnd"/>
        <w:r w:rsidR="00F36DF7">
          <w:rPr>
            <w:lang w:val="es-ES"/>
          </w:rPr>
          <w:t>, 2005</w:t>
        </w:r>
      </w:ins>
      <w:commentRangeEnd w:id="39"/>
      <w:ins w:id="41" w:author="Jorge Flores" w:date="2024-01-25T17:59:00Z">
        <w:r w:rsidR="00276A84">
          <w:rPr>
            <w:rStyle w:val="CommentReference"/>
          </w:rPr>
          <w:commentReference w:id="39"/>
        </w:r>
      </w:ins>
      <w:ins w:id="42" w:author="Jorge Flores" w:date="2024-01-25T17:58:00Z">
        <w:r w:rsidR="00F36DF7">
          <w:rPr>
            <w:lang w:val="es-ES"/>
          </w:rPr>
          <w:t xml:space="preserve">, </w:t>
        </w:r>
      </w:ins>
      <w:commentRangeStart w:id="43"/>
      <w:proofErr w:type="spellStart"/>
      <w:ins w:id="44" w:author="Jorge Flores" w:date="2024-01-25T18:01:00Z">
        <w:r w:rsidR="00385D80">
          <w:rPr>
            <w:lang w:val="es-ES"/>
          </w:rPr>
          <w:t>Goloboff</w:t>
        </w:r>
        <w:proofErr w:type="spellEnd"/>
        <w:r w:rsidR="00385D80">
          <w:rPr>
            <w:lang w:val="es-ES"/>
          </w:rPr>
          <w:t xml:space="preserve"> et al., 2021</w:t>
        </w:r>
        <w:commentRangeEnd w:id="43"/>
        <w:r w:rsidR="00385D80">
          <w:rPr>
            <w:rStyle w:val="CommentReference"/>
          </w:rPr>
          <w:commentReference w:id="43"/>
        </w:r>
      </w:ins>
      <w:del w:id="45" w:author="Jorge Flores" w:date="2024-01-25T18:01:00Z">
        <w:r w:rsidRPr="006E4478" w:rsidDel="00BB6107">
          <w:rPr>
            <w:lang w:val="es-ES"/>
          </w:rPr>
          <w:delText xml:space="preserve">, </w:delText>
        </w:r>
      </w:del>
      <w:ins w:id="46" w:author="Jorge Flores" w:date="2024-01-25T18:01:00Z">
        <w:r w:rsidR="00BB6107">
          <w:rPr>
            <w:lang w:val="es-ES"/>
          </w:rPr>
          <w:t>)</w:t>
        </w:r>
        <w:r w:rsidR="00BB6107">
          <w:rPr>
            <w:lang w:val="es-ES"/>
          </w:rPr>
          <w:t>;</w:t>
        </w:r>
        <w:r w:rsidR="00BB6107" w:rsidRPr="006E4478">
          <w:rPr>
            <w:lang w:val="es-ES"/>
          </w:rPr>
          <w:t xml:space="preserve"> </w:t>
        </w:r>
      </w:ins>
      <w:r w:rsidRPr="006E4478">
        <w:rPr>
          <w:lang w:val="es-ES"/>
        </w:rPr>
        <w:t xml:space="preserve">sin embargo, su uso en matrices morfológicas </w:t>
      </w:r>
      <w:ins w:id="47" w:author="Jorge Flores" w:date="2024-01-25T18:07:00Z">
        <w:r w:rsidR="00D563D8">
          <w:rPr>
            <w:lang w:val="es-ES"/>
          </w:rPr>
          <w:t xml:space="preserve">de plantas terrestres </w:t>
        </w:r>
      </w:ins>
      <w:r w:rsidRPr="006E4478">
        <w:rPr>
          <w:lang w:val="es-ES"/>
        </w:rPr>
        <w:t>es aún escaso.</w:t>
      </w:r>
      <w:ins w:id="48" w:author="Jorge Flores" w:date="2024-01-25T18:02:00Z">
        <w:r w:rsidR="00B6235A">
          <w:rPr>
            <w:lang w:val="es-ES"/>
          </w:rPr>
          <w:t xml:space="preserve"> </w:t>
        </w:r>
        <w:commentRangeStart w:id="49"/>
        <w:r w:rsidR="00B6235A">
          <w:rPr>
            <w:lang w:val="es-ES"/>
          </w:rPr>
          <w:t>En este sentido, &gt;&gt;&gt;</w:t>
        </w:r>
      </w:ins>
      <w:commentRangeEnd w:id="49"/>
      <w:ins w:id="50" w:author="Jorge Flores" w:date="2024-01-25T18:31:00Z">
        <w:r w:rsidR="00657435">
          <w:rPr>
            <w:rStyle w:val="CommentReference"/>
          </w:rPr>
          <w:commentReference w:id="49"/>
        </w:r>
      </w:ins>
      <w:ins w:id="51" w:author="Jorge Flores" w:date="2024-01-25T18:02:00Z">
        <w:r w:rsidR="00DE46B0">
          <w:rPr>
            <w:lang w:val="es-ES"/>
          </w:rPr>
          <w:t>.</w:t>
        </w:r>
      </w:ins>
    </w:p>
    <w:p w14:paraId="69952B28" w14:textId="7A3AD045" w:rsidR="006E4478" w:rsidRDefault="006E4478">
      <w:pPr>
        <w:rPr>
          <w:lang w:val="es-ES"/>
        </w:rPr>
      </w:pPr>
      <w:r w:rsidRPr="006E4478">
        <w:rPr>
          <w:lang w:val="es-ES"/>
        </w:rPr>
        <w:t xml:space="preserve">En este trabajo, evaluamos el impacto de la dependencia de caracteres en </w:t>
      </w:r>
      <w:proofErr w:type="spellStart"/>
      <w:r w:rsidRPr="006E4478">
        <w:rPr>
          <w:lang w:val="es-ES"/>
        </w:rPr>
        <w:t>Osmundales</w:t>
      </w:r>
      <w:proofErr w:type="spellEnd"/>
      <w:r w:rsidRPr="006E4478">
        <w:rPr>
          <w:lang w:val="es-ES"/>
        </w:rPr>
        <w:t xml:space="preserve"> y exploramos distintos tipos de interacciones y codificaciones de caracteres</w:t>
      </w:r>
      <w:ins w:id="52" w:author="Jorge Flores" w:date="2024-01-25T18:33:00Z">
        <w:r w:rsidR="00A075B4">
          <w:rPr>
            <w:lang w:val="es-ES"/>
          </w:rPr>
          <w:t xml:space="preserve">. </w:t>
        </w:r>
        <w:commentRangeStart w:id="53"/>
        <w:r w:rsidR="00A075B4" w:rsidRPr="00983C13">
          <w:rPr>
            <w:highlight w:val="yellow"/>
            <w:lang w:val="es-ES"/>
            <w:rPrChange w:id="54" w:author="Jorge Flores" w:date="2024-01-25T18:33:00Z">
              <w:rPr>
                <w:lang w:val="es-ES"/>
              </w:rPr>
            </w:rPrChange>
          </w:rPr>
          <w:t>[XXX]</w:t>
        </w:r>
      </w:ins>
      <w:commentRangeEnd w:id="53"/>
      <w:ins w:id="55" w:author="Jorge Flores" w:date="2024-01-25T18:34:00Z">
        <w:r w:rsidR="00983C13">
          <w:rPr>
            <w:rStyle w:val="CommentReference"/>
          </w:rPr>
          <w:commentReference w:id="53"/>
        </w:r>
      </w:ins>
      <w:r w:rsidRPr="006E4478">
        <w:rPr>
          <w:lang w:val="es-ES"/>
        </w:rPr>
        <w:t>. Los análisis indican que considerar la interacción entre caracteres tiene influencia en las filogenias inferidas y, consecuentemente, en las afinidades sistemáticas de los taxones. Más aún, la congruencia con otras fuentes de evidencia (</w:t>
      </w:r>
      <w:proofErr w:type="spellStart"/>
      <w:r w:rsidRPr="006E4478">
        <w:rPr>
          <w:lang w:val="es-ES"/>
        </w:rPr>
        <w:t>e.g</w:t>
      </w:r>
      <w:proofErr w:type="spellEnd"/>
      <w:r w:rsidRPr="006E4478">
        <w:rPr>
          <w:lang w:val="es-ES"/>
        </w:rPr>
        <w:t>., moléculas) también se ve afectada al incorporar explícitamente la dependencia de caracteres. Estos resultados exponen la importancia de tener en cuenta la consistencia lógica de los caracteres al momento de compilar matrices de datos morfológicos.</w:t>
      </w:r>
    </w:p>
    <w:p w14:paraId="3E781F2A" w14:textId="77777777" w:rsidR="000822F7" w:rsidRPr="007B5E0A" w:rsidRDefault="000822F7">
      <w:pPr>
        <w:rPr>
          <w:lang w:val="es-ES"/>
        </w:rPr>
      </w:pPr>
    </w:p>
    <w:sectPr w:rsidR="000822F7" w:rsidRPr="007B5E0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ge Flores" w:date="2024-01-25T17:01:00Z" w:initials="JR Flores">
    <w:p w14:paraId="4D749671" w14:textId="77777777" w:rsidR="005130C3" w:rsidRDefault="005130C3" w:rsidP="005130C3">
      <w:r>
        <w:rPr>
          <w:rStyle w:val="CommentReference"/>
        </w:rPr>
        <w:annotationRef/>
      </w:r>
      <w:r>
        <w:rPr>
          <w:sz w:val="20"/>
          <w:szCs w:val="20"/>
        </w:rPr>
        <w:t>A menos que sean valores de métricas/estadísticos, o valores con decimales (e.g., “coeficiente de distorción: 4.5”), la regla es que los números se suelen escribir con letras cuando van de 0 a 9 (o sea, “cero” a “nueve”), y desde 10 en adelante con números prop. dicho (“10”, “20”, “100”).</w:t>
      </w:r>
    </w:p>
  </w:comment>
  <w:comment w:id="19" w:author="Jorge Flores" w:date="2024-01-25T17:14:00Z" w:initials="JR Flores">
    <w:p w14:paraId="6927C785" w14:textId="77777777" w:rsidR="00365CB6" w:rsidRDefault="00365CB6" w:rsidP="00365CB6">
      <w:r>
        <w:rPr>
          <w:rStyle w:val="CommentReference"/>
        </w:rPr>
        <w:annotationRef/>
      </w:r>
      <w:r>
        <w:rPr>
          <w:sz w:val="20"/>
          <w:szCs w:val="20"/>
        </w:rPr>
        <w:t>caracteres de qué tipo usó Miller?..continuous o discretos? o ambos? incluye caracteres foliares además de rizomas?</w:t>
      </w:r>
    </w:p>
  </w:comment>
  <w:comment w:id="21" w:author="Jorge Flores" w:date="2024-01-25T17:17:00Z" w:initials="JR Flores">
    <w:p w14:paraId="74ADBD7E" w14:textId="77777777" w:rsidR="00D46A62" w:rsidRDefault="00D46A62" w:rsidP="00D46A62">
      <w:r>
        <w:rPr>
          <w:rStyle w:val="CommentReference"/>
        </w:rPr>
        <w:annotationRef/>
      </w:r>
      <w:r>
        <w:rPr>
          <w:sz w:val="20"/>
          <w:szCs w:val="20"/>
        </w:rPr>
        <w:t>Acá hay que agregar algo de otros trabajos importantes, por lo menos los de Bomfleur et al. 2015 y 2017, y el de Carvalho et al. 201X. Tal vez, los podés organizar chronológicamente, primero el de Carvalho (no me acuerdo el año), y desps. los dos de Bomfleur (2015 y 2017).</w:t>
      </w:r>
    </w:p>
  </w:comment>
  <w:comment w:id="25" w:author="Jorge Flores" w:date="2024-01-25T17:45:00Z" w:initials="JR Flores">
    <w:p w14:paraId="23A6C584" w14:textId="77777777" w:rsidR="00D958F9" w:rsidRDefault="00D958F9" w:rsidP="00D958F9">
      <w:r>
        <w:rPr>
          <w:rStyle w:val="CommentReference"/>
        </w:rPr>
        <w:annotationRef/>
      </w:r>
      <w:r>
        <w:rPr>
          <w:sz w:val="20"/>
          <w:szCs w:val="20"/>
        </w:rPr>
        <w:t>Estos son trabajos de descripción de nuevas spp…se podría mencionar algún laburo a modo de ejemplo..tal vez en una línea. Por ejemplo se me ocurren los de de Vera (hay varios citados en el paper de Bomfleur et al. 2017)</w:t>
      </w:r>
    </w:p>
  </w:comment>
  <w:comment w:id="27" w:author="Jorge Flores" w:date="2024-01-25T17:51:00Z" w:initials="JR Flores">
    <w:p w14:paraId="67CE12F8" w14:textId="77777777" w:rsidR="00106250" w:rsidRDefault="00106250" w:rsidP="00106250">
      <w:r>
        <w:rPr>
          <w:rStyle w:val="CommentReference"/>
        </w:rPr>
        <w:annotationRef/>
      </w:r>
      <w:r>
        <w:rPr>
          <w:sz w:val="20"/>
          <w:szCs w:val="20"/>
        </w:rPr>
        <w:t>“Maddison, W. 1993. Missing data versus missing characters in phylogenetic analysis. Syst. Biol. 42,</w:t>
      </w:r>
    </w:p>
    <w:p w14:paraId="67BAA010" w14:textId="77777777" w:rsidR="00106250" w:rsidRDefault="00106250" w:rsidP="00106250">
      <w:r>
        <w:rPr>
          <w:sz w:val="20"/>
          <w:szCs w:val="20"/>
        </w:rPr>
        <w:t>576-581.”</w:t>
      </w:r>
    </w:p>
    <w:p w14:paraId="188F1CB2" w14:textId="77777777" w:rsidR="00106250" w:rsidRDefault="00106250" w:rsidP="00106250"/>
  </w:comment>
  <w:comment w:id="31" w:author="Jorge Flores" w:date="2024-01-25T17:54:00Z" w:initials="JR Flores">
    <w:p w14:paraId="7DC8ACEF" w14:textId="77777777" w:rsidR="00064A79" w:rsidRDefault="00064A79" w:rsidP="00064A79">
      <w:r>
        <w:rPr>
          <w:rStyle w:val="CommentReference"/>
        </w:rPr>
        <w:annotationRef/>
      </w:r>
      <w:r>
        <w:rPr>
          <w:sz w:val="20"/>
          <w:szCs w:val="20"/>
        </w:rPr>
        <w:t>“Scotland, R. W., R. G. Olmstead, and J. R. Bennett. 2003. Phylogeny reconstruction: The role of morphology. Syst. Biol. 52:539–548”</w:t>
      </w:r>
    </w:p>
  </w:comment>
  <w:comment w:id="35" w:author="Jorge Flores" w:date="2024-01-25T17:57:00Z" w:initials="JR Flores">
    <w:p w14:paraId="5230CB4A" w14:textId="77777777" w:rsidR="00F36DF7" w:rsidRDefault="00F36DF7" w:rsidP="00F36DF7">
      <w:r>
        <w:rPr>
          <w:rStyle w:val="CommentReference"/>
        </w:rPr>
        <w:annotationRef/>
      </w:r>
      <w:r>
        <w:rPr>
          <w:sz w:val="20"/>
          <w:szCs w:val="20"/>
        </w:rPr>
        <w:t>“Brazeau, M., Guillerme, T. and Smith, M. 2019. An algorithm for morphological phylogenetic</w:t>
      </w:r>
    </w:p>
    <w:p w14:paraId="679F50A5" w14:textId="77777777" w:rsidR="00F36DF7" w:rsidRDefault="00F36DF7" w:rsidP="00F36DF7">
      <w:r>
        <w:rPr>
          <w:sz w:val="20"/>
          <w:szCs w:val="20"/>
        </w:rPr>
        <w:t>analysis with inapplicable data. Systematic Biology 68: 619-631”</w:t>
      </w:r>
    </w:p>
  </w:comment>
  <w:comment w:id="39" w:author="Jorge Flores" w:date="2024-01-25T17:59:00Z" w:initials="JR Flores">
    <w:p w14:paraId="01987160" w14:textId="77777777" w:rsidR="00276A84" w:rsidRDefault="00276A84" w:rsidP="00276A84">
      <w:r>
        <w:rPr>
          <w:rStyle w:val="CommentReference"/>
        </w:rPr>
        <w:annotationRef/>
      </w:r>
      <w:r>
        <w:rPr>
          <w:sz w:val="20"/>
          <w:szCs w:val="20"/>
        </w:rPr>
        <w:t>“De Laet, J. 2005. Parsimony and the problem of inapplicables in sequence data. In Albert, V. (ed.),</w:t>
      </w:r>
    </w:p>
    <w:p w14:paraId="1F72910F" w14:textId="77777777" w:rsidR="00276A84" w:rsidRDefault="00276A84" w:rsidP="00276A84">
      <w:r>
        <w:rPr>
          <w:sz w:val="20"/>
          <w:szCs w:val="20"/>
        </w:rPr>
        <w:t>Parsimony, Phylogeny, and Genomics. Oxford: Oxford University Press, pp. 81-116”</w:t>
      </w:r>
    </w:p>
  </w:comment>
  <w:comment w:id="43" w:author="Jorge Flores" w:date="2024-01-25T18:01:00Z" w:initials="JR Flores">
    <w:p w14:paraId="0C954C5D" w14:textId="77777777" w:rsidR="00385D80" w:rsidRDefault="00385D80" w:rsidP="00385D80">
      <w:r>
        <w:rPr>
          <w:rStyle w:val="CommentReference"/>
        </w:rPr>
        <w:annotationRef/>
      </w:r>
      <w:r>
        <w:rPr>
          <w:sz w:val="20"/>
          <w:szCs w:val="20"/>
        </w:rPr>
        <w:t>“Goloboff, P., De Laet, J., Ríos-Tamayo, D., and Szumik, C. 2021. A reconsideration of inapplicable</w:t>
      </w:r>
    </w:p>
    <w:p w14:paraId="1C07D7BD" w14:textId="77777777" w:rsidR="00385D80" w:rsidRDefault="00385D80" w:rsidP="00385D80">
      <w:r>
        <w:rPr>
          <w:sz w:val="20"/>
          <w:szCs w:val="20"/>
        </w:rPr>
        <w:t>characters, and an approximation with step-matrix recoding. Cladistics 37, 596-629.”</w:t>
      </w:r>
    </w:p>
  </w:comment>
  <w:comment w:id="49" w:author="Jorge Flores" w:date="2024-01-25T18:31:00Z" w:initials="JR Flores">
    <w:p w14:paraId="4943A8B9" w14:textId="77777777" w:rsidR="00657435" w:rsidRDefault="00657435" w:rsidP="00657435">
      <w:r>
        <w:rPr>
          <w:rStyle w:val="CommentReference"/>
        </w:rPr>
        <w:annotationRef/>
      </w:r>
      <w:r>
        <w:rPr>
          <w:sz w:val="20"/>
          <w:szCs w:val="20"/>
        </w:rPr>
        <w:t xml:space="preserve">Acá se podría extender un poquito más, pero hablando de las matrices morfológicas previas de Osmundales. Por ejemplo, como podrían interactuar los caracteres definidos por Carvalho et al y los definidos por Bomfleur et al. 2017? Capaz, alguna frase en línea con lo siguiente: </w:t>
      </w:r>
    </w:p>
    <w:p w14:paraId="43AC90DB" w14:textId="77777777" w:rsidR="00657435" w:rsidRDefault="00657435" w:rsidP="00657435"/>
    <w:p w14:paraId="755D2673" w14:textId="77777777" w:rsidR="00657435" w:rsidRDefault="00657435" w:rsidP="00657435">
      <w:r>
        <w:rPr>
          <w:sz w:val="20"/>
          <w:szCs w:val="20"/>
        </w:rPr>
        <w:t>“Caracteres anatómicos vinculados al desarrollo del tejido vascular representan casos de homología serial en los que el estado de un caracter depende del estado de otros caracteres durante la ontogenia. Similarmente, las frondes fértiles &gt;&gt;&gt;. Este tipo de caracteres son particularmente importante en la sistemática de Osmundales (Vera, 2XXX; Bomfleur et al., 2017, Carvalho et al., 2013) y, por ende, considerar cuantitativamente la dependencia entre estos caracteres puede tener implicancias para la sistemática del grupo.”</w:t>
      </w:r>
    </w:p>
  </w:comment>
  <w:comment w:id="53" w:author="Jorge Flores" w:date="2024-01-25T18:34:00Z" w:initials="JR Flores">
    <w:p w14:paraId="1511C135" w14:textId="77777777" w:rsidR="00983C13" w:rsidRDefault="00983C13" w:rsidP="00983C13">
      <w:r>
        <w:rPr>
          <w:rStyle w:val="CommentReference"/>
        </w:rPr>
        <w:annotationRef/>
      </w:r>
      <w:r>
        <w:rPr>
          <w:sz w:val="20"/>
          <w:szCs w:val="20"/>
        </w:rPr>
        <w:t>Acá hay que agregar un poquito de metodología, pero eso lo vemos en estos días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49671" w15:done="0"/>
  <w15:commentEx w15:paraId="6927C785" w15:done="0"/>
  <w15:commentEx w15:paraId="74ADBD7E" w15:done="0"/>
  <w15:commentEx w15:paraId="23A6C584" w15:done="0"/>
  <w15:commentEx w15:paraId="188F1CB2" w15:done="0"/>
  <w15:commentEx w15:paraId="7DC8ACEF" w15:done="0"/>
  <w15:commentEx w15:paraId="679F50A5" w15:done="0"/>
  <w15:commentEx w15:paraId="1F72910F" w15:done="0"/>
  <w15:commentEx w15:paraId="1C07D7BD" w15:done="0"/>
  <w15:commentEx w15:paraId="755D2673" w15:done="0"/>
  <w15:commentEx w15:paraId="1511C1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CA03FE" w16cex:dateUtc="2024-01-25T20:01:00Z"/>
  <w16cex:commentExtensible w16cex:durableId="26083C79" w16cex:dateUtc="2024-01-25T20:14:00Z"/>
  <w16cex:commentExtensible w16cex:durableId="05EFA9CD" w16cex:dateUtc="2024-01-25T20:17:00Z"/>
  <w16cex:commentExtensible w16cex:durableId="1992F3E5" w16cex:dateUtc="2024-01-25T20:45:00Z"/>
  <w16cex:commentExtensible w16cex:durableId="1F8ED656" w16cex:dateUtc="2024-01-25T20:51:00Z"/>
  <w16cex:commentExtensible w16cex:durableId="5281800C" w16cex:dateUtc="2024-01-25T20:54:00Z"/>
  <w16cex:commentExtensible w16cex:durableId="708D3AEB" w16cex:dateUtc="2024-01-25T20:57:00Z"/>
  <w16cex:commentExtensible w16cex:durableId="61C0732C" w16cex:dateUtc="2024-01-25T20:59:00Z"/>
  <w16cex:commentExtensible w16cex:durableId="1B0A6BAB" w16cex:dateUtc="2024-01-25T21:01:00Z"/>
  <w16cex:commentExtensible w16cex:durableId="33E7C280" w16cex:dateUtc="2024-01-25T21:31:00Z"/>
  <w16cex:commentExtensible w16cex:durableId="39A547BC" w16cex:dateUtc="2024-01-25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49671" w16cid:durableId="0ECA03FE"/>
  <w16cid:commentId w16cid:paraId="6927C785" w16cid:durableId="26083C79"/>
  <w16cid:commentId w16cid:paraId="74ADBD7E" w16cid:durableId="05EFA9CD"/>
  <w16cid:commentId w16cid:paraId="23A6C584" w16cid:durableId="1992F3E5"/>
  <w16cid:commentId w16cid:paraId="188F1CB2" w16cid:durableId="1F8ED656"/>
  <w16cid:commentId w16cid:paraId="7DC8ACEF" w16cid:durableId="5281800C"/>
  <w16cid:commentId w16cid:paraId="679F50A5" w16cid:durableId="708D3AEB"/>
  <w16cid:commentId w16cid:paraId="1F72910F" w16cid:durableId="61C0732C"/>
  <w16cid:commentId w16cid:paraId="1C07D7BD" w16cid:durableId="1B0A6BAB"/>
  <w16cid:commentId w16cid:paraId="755D2673" w16cid:durableId="33E7C280"/>
  <w16cid:commentId w16cid:paraId="1511C135" w16cid:durableId="39A547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Flores">
    <w15:presenceInfo w15:providerId="None" w15:userId="Jorge Flo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0A"/>
    <w:rsid w:val="00064A79"/>
    <w:rsid w:val="000703CC"/>
    <w:rsid w:val="000822F7"/>
    <w:rsid w:val="00106250"/>
    <w:rsid w:val="00276A84"/>
    <w:rsid w:val="00344868"/>
    <w:rsid w:val="00365CB6"/>
    <w:rsid w:val="00385D80"/>
    <w:rsid w:val="005130C3"/>
    <w:rsid w:val="00657435"/>
    <w:rsid w:val="0068006B"/>
    <w:rsid w:val="006E4478"/>
    <w:rsid w:val="007B5E0A"/>
    <w:rsid w:val="00803F48"/>
    <w:rsid w:val="00844DD7"/>
    <w:rsid w:val="00886AD3"/>
    <w:rsid w:val="008C5966"/>
    <w:rsid w:val="008E3FDF"/>
    <w:rsid w:val="00983C13"/>
    <w:rsid w:val="00A075B4"/>
    <w:rsid w:val="00B6235A"/>
    <w:rsid w:val="00BB6107"/>
    <w:rsid w:val="00C35D37"/>
    <w:rsid w:val="00D46A62"/>
    <w:rsid w:val="00D563D8"/>
    <w:rsid w:val="00D958F9"/>
    <w:rsid w:val="00DC07A7"/>
    <w:rsid w:val="00DE46B0"/>
    <w:rsid w:val="00E27D7E"/>
    <w:rsid w:val="00EF46C0"/>
    <w:rsid w:val="00F053D0"/>
    <w:rsid w:val="00F3397E"/>
    <w:rsid w:val="00F36D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294F"/>
  <w15:chartTrackingRefBased/>
  <w15:docId w15:val="{A6E4B879-8D5C-4CE6-AE02-8BF366CD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27D7E"/>
    <w:pPr>
      <w:spacing w:after="0" w:line="240" w:lineRule="auto"/>
    </w:pPr>
  </w:style>
  <w:style w:type="character" w:styleId="CommentReference">
    <w:name w:val="annotation reference"/>
    <w:basedOn w:val="DefaultParagraphFont"/>
    <w:uiPriority w:val="99"/>
    <w:semiHidden/>
    <w:unhideWhenUsed/>
    <w:rsid w:val="005130C3"/>
    <w:rPr>
      <w:sz w:val="16"/>
      <w:szCs w:val="16"/>
    </w:rPr>
  </w:style>
  <w:style w:type="paragraph" w:styleId="CommentText">
    <w:name w:val="annotation text"/>
    <w:basedOn w:val="Normal"/>
    <w:link w:val="CommentTextChar"/>
    <w:uiPriority w:val="99"/>
    <w:semiHidden/>
    <w:unhideWhenUsed/>
    <w:rsid w:val="005130C3"/>
    <w:pPr>
      <w:spacing w:line="240" w:lineRule="auto"/>
    </w:pPr>
    <w:rPr>
      <w:sz w:val="20"/>
      <w:szCs w:val="20"/>
    </w:rPr>
  </w:style>
  <w:style w:type="character" w:customStyle="1" w:styleId="CommentTextChar">
    <w:name w:val="Comment Text Char"/>
    <w:basedOn w:val="DefaultParagraphFont"/>
    <w:link w:val="CommentText"/>
    <w:uiPriority w:val="99"/>
    <w:semiHidden/>
    <w:rsid w:val="005130C3"/>
    <w:rPr>
      <w:sz w:val="20"/>
      <w:szCs w:val="20"/>
    </w:rPr>
  </w:style>
  <w:style w:type="paragraph" w:styleId="CommentSubject">
    <w:name w:val="annotation subject"/>
    <w:basedOn w:val="CommentText"/>
    <w:next w:val="CommentText"/>
    <w:link w:val="CommentSubjectChar"/>
    <w:uiPriority w:val="99"/>
    <w:semiHidden/>
    <w:unhideWhenUsed/>
    <w:rsid w:val="005130C3"/>
    <w:rPr>
      <w:b/>
      <w:bCs/>
    </w:rPr>
  </w:style>
  <w:style w:type="character" w:customStyle="1" w:styleId="CommentSubjectChar">
    <w:name w:val="Comment Subject Char"/>
    <w:basedOn w:val="CommentTextChar"/>
    <w:link w:val="CommentSubject"/>
    <w:uiPriority w:val="99"/>
    <w:semiHidden/>
    <w:rsid w:val="005130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2241</Characters>
  <Application>Microsoft Office Word</Application>
  <DocSecurity>0</DocSecurity>
  <Lines>32</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Urrea</dc:creator>
  <cp:keywords/>
  <dc:description/>
  <cp:lastModifiedBy>Jorge Flores</cp:lastModifiedBy>
  <cp:revision>2</cp:revision>
  <dcterms:created xsi:type="dcterms:W3CDTF">2024-01-25T21:35:00Z</dcterms:created>
  <dcterms:modified xsi:type="dcterms:W3CDTF">2024-01-25T21:35:00Z</dcterms:modified>
</cp:coreProperties>
</file>